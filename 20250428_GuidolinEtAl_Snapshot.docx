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6FAF" w14:textId="77777777" w:rsidR="00A77B3E" w:rsidRDefault="00A77B3E" w:rsidP="59D766F4">
      <w:pPr>
        <w:spacing w:after="60" w:line="240" w:lineRule="auto"/>
        <w:rPr>
          <w:i/>
          <w:iCs/>
          <w:sz w:val="20"/>
          <w:szCs w:val="20"/>
          <w:lang w:val="en-US"/>
        </w:rPr>
      </w:pPr>
    </w:p>
    <w:p w14:paraId="5B4193DB" w14:textId="098EF418" w:rsidR="00A34C69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Provisional title</w:t>
      </w:r>
    </w:p>
    <w:p w14:paraId="4E9C564C" w14:textId="7A0FF57E" w:rsidR="00A77B3E" w:rsidRDefault="00A34C69" w:rsidP="59D766F4">
      <w:pPr>
        <w:tabs>
          <w:tab w:val="left" w:pos="360"/>
          <w:tab w:val="left" w:pos="450"/>
        </w:tabs>
        <w:spacing w:after="60" w:line="240" w:lineRule="auto"/>
        <w:ind w:left="90"/>
        <w:rPr>
          <w:sz w:val="20"/>
          <w:szCs w:val="20"/>
          <w:lang w:val="en-US"/>
        </w:rPr>
      </w:pPr>
      <w:r w:rsidRPr="59D766F4">
        <w:rPr>
          <w:sz w:val="20"/>
          <w:szCs w:val="20"/>
        </w:rPr>
        <w:t xml:space="preserve">Influence of sex steroid hormones on the neuroendocrine effects of </w:t>
      </w:r>
      <w:r w:rsidR="00920B2C" w:rsidRPr="59D766F4">
        <w:rPr>
          <w:sz w:val="20"/>
          <w:szCs w:val="20"/>
        </w:rPr>
        <w:t>evening light exposure</w:t>
      </w:r>
      <w:r w:rsidR="000A4B5E" w:rsidRPr="59D766F4">
        <w:rPr>
          <w:sz w:val="20"/>
          <w:szCs w:val="20"/>
        </w:rPr>
        <w:t xml:space="preserve"> in healthy young adults</w:t>
      </w:r>
    </w:p>
    <w:p w14:paraId="5EA78629" w14:textId="335583C8" w:rsidR="00A77B3E" w:rsidRPr="00A34C69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Authors and affiliations</w:t>
      </w:r>
    </w:p>
    <w:p w14:paraId="38F60C14" w14:textId="77777777" w:rsidR="00A34C69" w:rsidRPr="00A63BA2" w:rsidRDefault="00A34C69" w:rsidP="59D766F4">
      <w:pPr>
        <w:pStyle w:val="paragraph"/>
        <w:spacing w:before="0" w:beforeAutospacing="0" w:after="60" w:afterAutospacing="0"/>
        <w:ind w:left="90"/>
        <w:textAlignment w:val="baseline"/>
        <w:rPr>
          <w:rFonts w:ascii="Segoe UI" w:hAnsi="Segoe UI" w:cs="Segoe UI"/>
          <w:color w:val="000000"/>
          <w:sz w:val="20"/>
          <w:szCs w:val="20"/>
        </w:rPr>
      </w:pPr>
      <w:r w:rsidRPr="59D766F4">
        <w:rPr>
          <w:rStyle w:val="normaltextrun"/>
          <w:rFonts w:ascii="Arial" w:eastAsiaTheme="minorEastAsia" w:hAnsi="Arial" w:cs="Arial"/>
          <w:sz w:val="20"/>
          <w:szCs w:val="20"/>
          <w:lang w:val="en-US"/>
        </w:rPr>
        <w:t>Carolina Guidolin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vertAlign w:val="superscript"/>
          <w:lang w:val="en-US"/>
        </w:rPr>
        <w:t>1, 2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lang w:val="en-US"/>
        </w:rPr>
        <w:t>, Maydel Fernandez-Alonso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vertAlign w:val="superscript"/>
          <w:lang w:val="en-US"/>
        </w:rPr>
        <w:t>1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lang w:val="en-US"/>
        </w:rPr>
        <w:t>, Johannes Zauner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vertAlign w:val="superscript"/>
          <w:lang w:val="en-US"/>
        </w:rPr>
        <w:t>2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lang w:val="en-US"/>
        </w:rPr>
        <w:t>, Josef Trinkl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vertAlign w:val="superscript"/>
          <w:lang w:val="en-US"/>
        </w:rPr>
        <w:t>1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lang w:val="en-US"/>
        </w:rPr>
        <w:t>, Stephan Munkwitz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vertAlign w:val="superscript"/>
          <w:lang w:val="en-US"/>
        </w:rPr>
        <w:t>1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lang w:val="en-US"/>
        </w:rPr>
        <w:t>, &amp; Manuel Spitschan</w:t>
      </w:r>
      <w:r w:rsidRPr="59D766F4">
        <w:rPr>
          <w:rStyle w:val="normaltextrun"/>
          <w:rFonts w:ascii="Arial" w:eastAsiaTheme="minorEastAsia" w:hAnsi="Arial" w:cs="Arial"/>
          <w:sz w:val="20"/>
          <w:szCs w:val="20"/>
          <w:vertAlign w:val="superscript"/>
          <w:lang w:val="en-US"/>
        </w:rPr>
        <w:t>1, 2, 3, 4</w:t>
      </w:r>
      <w:r w:rsidRPr="59D766F4">
        <w:rPr>
          <w:rStyle w:val="eop"/>
          <w:rFonts w:ascii="Arial" w:eastAsiaTheme="minorEastAsia" w:hAnsi="Arial" w:cs="Arial"/>
          <w:sz w:val="20"/>
          <w:szCs w:val="20"/>
        </w:rPr>
        <w:t> </w:t>
      </w:r>
    </w:p>
    <w:p w14:paraId="5BD2C9F4" w14:textId="02432AAC" w:rsidR="00A77B3E" w:rsidRDefault="00A34C69" w:rsidP="00D313D8">
      <w:pPr>
        <w:pStyle w:val="paragraph"/>
        <w:spacing w:before="0" w:beforeAutospacing="0" w:after="120" w:afterAutospacing="0"/>
        <w:ind w:left="91"/>
        <w:textAlignment w:val="baseline"/>
        <w:rPr>
          <w:rStyle w:val="eop"/>
          <w:rFonts w:ascii="Arial" w:eastAsiaTheme="minorEastAsia" w:hAnsi="Arial" w:cs="Arial"/>
          <w:color w:val="D13438"/>
          <w:sz w:val="16"/>
          <w:szCs w:val="16"/>
          <w:lang w:val="en-US"/>
        </w:rPr>
      </w:pPr>
      <w:r w:rsidRPr="59D766F4">
        <w:rPr>
          <w:rStyle w:val="normaltextrun"/>
          <w:rFonts w:ascii="Arial" w:eastAsiaTheme="minorEastAsia" w:hAnsi="Arial" w:cs="Arial"/>
          <w:sz w:val="16"/>
          <w:szCs w:val="16"/>
          <w:vertAlign w:val="superscript"/>
          <w:lang w:val="en-US"/>
        </w:rPr>
        <w:t>1</w:t>
      </w:r>
      <w:r w:rsidRPr="59D766F4">
        <w:rPr>
          <w:rStyle w:val="normaltextrun"/>
          <w:rFonts w:ascii="Arial" w:eastAsiaTheme="minorEastAsia" w:hAnsi="Arial" w:cs="Arial"/>
          <w:sz w:val="16"/>
          <w:szCs w:val="16"/>
          <w:lang w:val="en-US"/>
        </w:rPr>
        <w:t> </w:t>
      </w:r>
      <w:del w:id="0" w:author="Carolina Guidolin" w:date="2025-04-17T15:07:00Z">
        <w:r w:rsidRPr="59D766F4" w:rsidDel="00E00F27">
          <w:rPr>
            <w:rStyle w:val="normaltextrun"/>
            <w:rFonts w:ascii="Arial" w:eastAsiaTheme="minorEastAsia" w:hAnsi="Arial" w:cs="Arial"/>
            <w:sz w:val="16"/>
            <w:szCs w:val="16"/>
            <w:vertAlign w:val="superscript"/>
            <w:lang w:val="en-US"/>
          </w:rPr>
          <w:delText xml:space="preserve"> </w:delText>
        </w:r>
      </w:del>
      <w:r w:rsidRPr="59D766F4">
        <w:rPr>
          <w:rStyle w:val="normaltextrun"/>
          <w:rFonts w:ascii="Arial" w:eastAsiaTheme="minorEastAsia" w:hAnsi="Arial" w:cs="Arial"/>
          <w:sz w:val="16"/>
          <w:szCs w:val="16"/>
        </w:rPr>
        <w:t>Max Planck Institute for Biological Cybernetics, Translational Sensory &amp; Circadian Neuroscience, Tübingen, Germany</w:t>
      </w:r>
      <w:r w:rsidR="00946516" w:rsidRPr="59D766F4">
        <w:rPr>
          <w:rFonts w:ascii="Arial" w:hAnsi="Arial" w:cs="Arial"/>
          <w:color w:val="000000" w:themeColor="text1"/>
          <w:sz w:val="16"/>
          <w:szCs w:val="16"/>
        </w:rPr>
        <w:t>;</w:t>
      </w:r>
      <w:ins w:id="1" w:author="Carolina Guidolin" w:date="2025-04-17T15:06:00Z">
        <w:r w:rsidR="00E00F27">
          <w:rPr>
            <w:rFonts w:ascii="Arial" w:hAnsi="Arial" w:cs="Arial"/>
            <w:color w:val="000000" w:themeColor="text1"/>
            <w:sz w:val="16"/>
            <w:szCs w:val="16"/>
          </w:rPr>
          <w:t xml:space="preserve"> </w:t>
        </w:r>
      </w:ins>
      <w:del w:id="2" w:author="Carolina Guidolin" w:date="2025-04-17T15:04:00Z">
        <w:r w:rsidR="00946516" w:rsidRPr="59D766F4" w:rsidDel="00E00F27">
          <w:rPr>
            <w:rFonts w:ascii="Arial" w:hAnsi="Arial" w:cs="Arial"/>
            <w:color w:val="000000" w:themeColor="text1"/>
            <w:sz w:val="16"/>
            <w:szCs w:val="16"/>
          </w:rPr>
          <w:delText xml:space="preserve"> </w:delText>
        </w:r>
      </w:del>
      <w:r w:rsidR="00B21B86" w:rsidRPr="59D766F4">
        <w:rPr>
          <w:rFonts w:ascii="Arial" w:hAnsi="Arial" w:cs="Arial"/>
          <w:color w:val="000000" w:themeColor="text1"/>
          <w:sz w:val="16"/>
          <w:szCs w:val="16"/>
          <w:vertAlign w:val="superscript"/>
        </w:rPr>
        <w:t>2</w:t>
      </w:r>
      <w:r w:rsidR="00B21B86" w:rsidRPr="59D766F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59D766F4">
        <w:rPr>
          <w:rStyle w:val="normaltextrun"/>
          <w:rFonts w:ascii="Arial" w:eastAsiaTheme="minorEastAsia" w:hAnsi="Arial" w:cs="Arial"/>
          <w:sz w:val="16"/>
          <w:szCs w:val="16"/>
        </w:rPr>
        <w:t>Technical University of Munich, Chronobiology &amp; Health, TUM School of Medicine and Health, Munich, Germany</w:t>
      </w:r>
      <w:r w:rsidR="00946516" w:rsidRPr="59D766F4">
        <w:rPr>
          <w:rStyle w:val="normaltextrun"/>
          <w:rFonts w:ascii="Arial" w:eastAsiaTheme="minorEastAsia" w:hAnsi="Arial" w:cs="Arial"/>
          <w:sz w:val="16"/>
          <w:szCs w:val="16"/>
        </w:rPr>
        <w:t>;</w:t>
      </w:r>
      <w:ins w:id="3" w:author="Carolina Guidolin" w:date="2025-04-17T15:06:00Z">
        <w:r w:rsidR="00E00F27">
          <w:rPr>
            <w:rStyle w:val="normaltextrun"/>
            <w:rFonts w:ascii="Arial" w:eastAsiaTheme="minorEastAsia" w:hAnsi="Arial" w:cs="Arial"/>
            <w:sz w:val="16"/>
            <w:szCs w:val="16"/>
          </w:rPr>
          <w:t xml:space="preserve"> </w:t>
        </w:r>
      </w:ins>
      <w:del w:id="4" w:author="Carolina Guidolin" w:date="2025-04-17T15:04:00Z">
        <w:r w:rsidR="00946516" w:rsidRPr="59D766F4" w:rsidDel="00E00F27">
          <w:rPr>
            <w:rStyle w:val="normaltextrun"/>
            <w:rFonts w:ascii="Arial" w:eastAsiaTheme="minorEastAsia" w:hAnsi="Arial" w:cs="Arial"/>
            <w:sz w:val="16"/>
            <w:szCs w:val="16"/>
            <w:vertAlign w:val="superscript"/>
          </w:rPr>
          <w:delText xml:space="preserve"> </w:delText>
        </w:r>
      </w:del>
      <w:r w:rsidRPr="59D766F4">
        <w:rPr>
          <w:rStyle w:val="normaltextrun"/>
          <w:rFonts w:ascii="Arial" w:eastAsiaTheme="minorEastAsia" w:hAnsi="Arial" w:cs="Arial"/>
          <w:sz w:val="16"/>
          <w:szCs w:val="16"/>
          <w:vertAlign w:val="superscript"/>
        </w:rPr>
        <w:t>3</w:t>
      </w:r>
      <w:r w:rsidRPr="59D766F4">
        <w:rPr>
          <w:rStyle w:val="normaltextrun"/>
          <w:rFonts w:ascii="Arial" w:eastAsiaTheme="minorEastAsia" w:hAnsi="Arial" w:cs="Arial"/>
          <w:sz w:val="16"/>
          <w:szCs w:val="16"/>
        </w:rPr>
        <w:t xml:space="preserve"> Technical University of Munich, TUM Institute for Advanced Study (TUM-IAS), Garching, Germany</w:t>
      </w:r>
      <w:r w:rsidR="00946516" w:rsidRPr="59D766F4">
        <w:rPr>
          <w:rStyle w:val="normaltextrun"/>
          <w:rFonts w:ascii="Arial" w:eastAsiaTheme="minorEastAsia" w:hAnsi="Arial" w:cs="Arial"/>
          <w:sz w:val="16"/>
          <w:szCs w:val="16"/>
        </w:rPr>
        <w:t>;</w:t>
      </w:r>
      <w:ins w:id="5" w:author="Carolina Guidolin" w:date="2025-04-17T15:06:00Z">
        <w:r w:rsidR="00E00F27">
          <w:rPr>
            <w:rStyle w:val="normaltextrun"/>
            <w:rFonts w:ascii="Arial" w:eastAsiaTheme="minorEastAsia" w:hAnsi="Arial" w:cs="Arial"/>
            <w:sz w:val="16"/>
            <w:szCs w:val="16"/>
          </w:rPr>
          <w:t xml:space="preserve"> </w:t>
        </w:r>
      </w:ins>
      <w:del w:id="6" w:author="Carolina Guidolin" w:date="2025-04-17T15:06:00Z">
        <w:r w:rsidR="00946516" w:rsidRPr="59D766F4" w:rsidDel="00E00F27">
          <w:rPr>
            <w:rStyle w:val="normaltextrun"/>
            <w:rFonts w:ascii="Arial" w:eastAsiaTheme="minorEastAsia" w:hAnsi="Arial" w:cs="Arial"/>
            <w:sz w:val="16"/>
            <w:szCs w:val="16"/>
            <w:vertAlign w:val="superscript"/>
          </w:rPr>
          <w:delText xml:space="preserve"> </w:delText>
        </w:r>
      </w:del>
      <w:r w:rsidR="00B21B86" w:rsidRPr="59D766F4">
        <w:rPr>
          <w:rStyle w:val="normaltextrun"/>
          <w:rFonts w:ascii="Arial" w:eastAsiaTheme="minorEastAsia" w:hAnsi="Arial" w:cs="Arial"/>
          <w:sz w:val="16"/>
          <w:szCs w:val="16"/>
          <w:vertAlign w:val="superscript"/>
        </w:rPr>
        <w:t xml:space="preserve">4  </w:t>
      </w:r>
      <w:r w:rsidRPr="59D766F4">
        <w:rPr>
          <w:rStyle w:val="normaltextrun"/>
          <w:rFonts w:ascii="Arial" w:eastAsiaTheme="minorEastAsia" w:hAnsi="Arial" w:cs="Arial"/>
          <w:sz w:val="16"/>
          <w:szCs w:val="16"/>
        </w:rPr>
        <w:t>TUMCREATE, Singapore, Singapore</w:t>
      </w:r>
    </w:p>
    <w:p w14:paraId="4FB42586" w14:textId="451AC7F6" w:rsidR="00A34C69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Field and keywords</w:t>
      </w:r>
    </w:p>
    <w:p w14:paraId="034E49D9" w14:textId="346611B8" w:rsidR="00A77B3E" w:rsidRDefault="002561E7" w:rsidP="59D766F4">
      <w:pPr>
        <w:tabs>
          <w:tab w:val="left" w:pos="360"/>
          <w:tab w:val="left" w:pos="450"/>
        </w:tabs>
        <w:spacing w:after="60" w:line="240" w:lineRule="auto"/>
        <w:ind w:left="90"/>
        <w:jc w:val="both"/>
        <w:rPr>
          <w:sz w:val="20"/>
          <w:szCs w:val="20"/>
          <w:lang w:val="en-US"/>
        </w:rPr>
      </w:pPr>
      <w:r w:rsidRPr="59D766F4">
        <w:rPr>
          <w:sz w:val="20"/>
          <w:szCs w:val="20"/>
          <w:lang w:val="en-US"/>
        </w:rPr>
        <w:t>chronobiology, circadian neuroscience, visual neuroscience</w:t>
      </w:r>
      <w:r w:rsidR="19F5719F" w:rsidRPr="59D766F4">
        <w:rPr>
          <w:sz w:val="20"/>
          <w:szCs w:val="20"/>
          <w:lang w:val="en-US"/>
        </w:rPr>
        <w:t>,</w:t>
      </w:r>
      <w:r w:rsidRPr="59D766F4">
        <w:rPr>
          <w:sz w:val="20"/>
          <w:szCs w:val="20"/>
          <w:lang w:val="en-US"/>
        </w:rPr>
        <w:t xml:space="preserve"> </w:t>
      </w:r>
      <w:r w:rsidR="005D2A0D" w:rsidRPr="59D766F4">
        <w:rPr>
          <w:sz w:val="20"/>
          <w:szCs w:val="20"/>
          <w:lang w:val="en-US"/>
        </w:rPr>
        <w:t>n</w:t>
      </w:r>
      <w:r w:rsidR="00A34C69" w:rsidRPr="59D766F4">
        <w:rPr>
          <w:sz w:val="20"/>
          <w:szCs w:val="20"/>
          <w:lang w:val="en-US"/>
        </w:rPr>
        <w:t xml:space="preserve">on-visual effects of light, </w:t>
      </w:r>
      <w:r w:rsidR="002C1EFD" w:rsidRPr="59D766F4">
        <w:rPr>
          <w:sz w:val="20"/>
          <w:szCs w:val="20"/>
          <w:lang w:val="en-US"/>
        </w:rPr>
        <w:t xml:space="preserve">melatonin, </w:t>
      </w:r>
      <w:r w:rsidR="00A34C69" w:rsidRPr="59D766F4">
        <w:rPr>
          <w:sz w:val="20"/>
          <w:szCs w:val="20"/>
          <w:lang w:val="en-US"/>
        </w:rPr>
        <w:t xml:space="preserve">sex differences, </w:t>
      </w:r>
      <w:r w:rsidRPr="59D766F4">
        <w:rPr>
          <w:sz w:val="20"/>
          <w:szCs w:val="20"/>
          <w:lang w:val="en-US"/>
        </w:rPr>
        <w:t>sex hormones, menstrual cycle</w:t>
      </w:r>
    </w:p>
    <w:p w14:paraId="6D73AA59" w14:textId="7DEE056B" w:rsidR="00A77B3E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Research question(s) and/or theory</w:t>
      </w:r>
    </w:p>
    <w:p w14:paraId="6C6957F2" w14:textId="6EA54FE8" w:rsidR="00A34C69" w:rsidRDefault="00A34C69" w:rsidP="00D313D8">
      <w:pPr>
        <w:tabs>
          <w:tab w:val="left" w:pos="450"/>
        </w:tabs>
        <w:spacing w:after="60" w:line="240" w:lineRule="auto"/>
        <w:ind w:left="91"/>
        <w:rPr>
          <w:sz w:val="20"/>
          <w:szCs w:val="20"/>
          <w:lang w:val="en-US"/>
        </w:rPr>
      </w:pPr>
      <w:r w:rsidRPr="59D766F4">
        <w:rPr>
          <w:i/>
          <w:iCs/>
          <w:sz w:val="20"/>
          <w:szCs w:val="20"/>
          <w:lang w:val="en-US"/>
        </w:rPr>
        <w:t>RQ1</w:t>
      </w:r>
      <w:r w:rsidRPr="59D766F4">
        <w:rPr>
          <w:sz w:val="20"/>
          <w:szCs w:val="20"/>
          <w:lang w:val="en-US"/>
        </w:rPr>
        <w:t>:</w:t>
      </w:r>
      <w:r w:rsidR="002C1EFD" w:rsidRPr="59D766F4">
        <w:rPr>
          <w:sz w:val="20"/>
          <w:szCs w:val="20"/>
          <w:lang w:val="en-US"/>
        </w:rPr>
        <w:t xml:space="preserve"> </w:t>
      </w:r>
      <w:r w:rsidRPr="59D766F4">
        <w:rPr>
          <w:sz w:val="20"/>
          <w:szCs w:val="20"/>
          <w:lang w:val="en-US"/>
        </w:rPr>
        <w:t xml:space="preserve">Do female and male participants differ in the amount of melatonin suppression by </w:t>
      </w:r>
      <w:r w:rsidR="005D2A0D" w:rsidRPr="59D766F4">
        <w:rPr>
          <w:sz w:val="20"/>
          <w:szCs w:val="20"/>
          <w:lang w:val="en-US"/>
        </w:rPr>
        <w:t xml:space="preserve">evening </w:t>
      </w:r>
      <w:r w:rsidRPr="59D766F4">
        <w:rPr>
          <w:sz w:val="20"/>
          <w:szCs w:val="20"/>
          <w:lang w:val="en-US"/>
        </w:rPr>
        <w:t xml:space="preserve">light? </w:t>
      </w:r>
    </w:p>
    <w:p w14:paraId="10BE01E7" w14:textId="768B606D" w:rsidR="00A34C69" w:rsidRDefault="00A34C69" w:rsidP="00D313D8">
      <w:pPr>
        <w:tabs>
          <w:tab w:val="left" w:pos="450"/>
        </w:tabs>
        <w:spacing w:after="60" w:line="240" w:lineRule="auto"/>
        <w:ind w:left="91"/>
        <w:rPr>
          <w:sz w:val="20"/>
          <w:szCs w:val="20"/>
          <w:lang w:val="en-US"/>
        </w:rPr>
      </w:pPr>
      <w:r w:rsidRPr="59D766F4">
        <w:rPr>
          <w:i/>
          <w:iCs/>
          <w:sz w:val="20"/>
          <w:szCs w:val="20"/>
          <w:lang w:val="en-US"/>
        </w:rPr>
        <w:t>RQ2</w:t>
      </w:r>
      <w:r w:rsidRPr="59D766F4">
        <w:rPr>
          <w:sz w:val="20"/>
          <w:szCs w:val="20"/>
          <w:lang w:val="en-US"/>
        </w:rPr>
        <w:t xml:space="preserve">: Do individuals with different </w:t>
      </w:r>
      <w:r w:rsidR="005D2A0D" w:rsidRPr="59D766F4">
        <w:rPr>
          <w:sz w:val="20"/>
          <w:szCs w:val="20"/>
          <w:lang w:val="en-US"/>
        </w:rPr>
        <w:t xml:space="preserve">sex steroid </w:t>
      </w:r>
      <w:r w:rsidRPr="59D766F4">
        <w:rPr>
          <w:sz w:val="20"/>
          <w:szCs w:val="20"/>
          <w:lang w:val="en-US"/>
        </w:rPr>
        <w:t>hormo</w:t>
      </w:r>
      <w:r w:rsidR="005D2A0D" w:rsidRPr="59D766F4">
        <w:rPr>
          <w:sz w:val="20"/>
          <w:szCs w:val="20"/>
          <w:lang w:val="en-US"/>
        </w:rPr>
        <w:t>ne</w:t>
      </w:r>
      <w:r w:rsidRPr="59D766F4">
        <w:rPr>
          <w:sz w:val="20"/>
          <w:szCs w:val="20"/>
          <w:lang w:val="en-US"/>
        </w:rPr>
        <w:t xml:space="preserve"> profiles differ in melatonin suppression?  </w:t>
      </w:r>
    </w:p>
    <w:p w14:paraId="77D6C5E1" w14:textId="675F8428" w:rsidR="00A34C69" w:rsidRPr="00A34C69" w:rsidRDefault="00A34C69" w:rsidP="00D313D8">
      <w:pPr>
        <w:tabs>
          <w:tab w:val="left" w:pos="450"/>
        </w:tabs>
        <w:spacing w:after="60" w:line="240" w:lineRule="auto"/>
        <w:ind w:left="91"/>
        <w:rPr>
          <w:sz w:val="20"/>
          <w:szCs w:val="20"/>
          <w:lang w:val="en-US"/>
        </w:rPr>
      </w:pPr>
      <w:r w:rsidRPr="59D766F4">
        <w:rPr>
          <w:i/>
          <w:iCs/>
          <w:sz w:val="20"/>
          <w:szCs w:val="20"/>
          <w:lang w:val="en-US"/>
        </w:rPr>
        <w:t>RQ3</w:t>
      </w:r>
      <w:r w:rsidRPr="59D766F4">
        <w:rPr>
          <w:sz w:val="20"/>
          <w:szCs w:val="20"/>
          <w:lang w:val="en-US"/>
        </w:rPr>
        <w:t>: Do endogenous sex steroid hormones influence melatonin suppression across the menstrual cycle?</w:t>
      </w:r>
    </w:p>
    <w:p w14:paraId="208B6893" w14:textId="02DB267E" w:rsidR="00A34C69" w:rsidRPr="00A34C69" w:rsidRDefault="00A34C69" w:rsidP="00D313D8">
      <w:pPr>
        <w:tabs>
          <w:tab w:val="left" w:pos="450"/>
        </w:tabs>
        <w:spacing w:after="60" w:line="240" w:lineRule="auto"/>
        <w:ind w:left="91"/>
        <w:rPr>
          <w:sz w:val="20"/>
          <w:szCs w:val="20"/>
          <w:lang w:val="en-US"/>
        </w:rPr>
      </w:pPr>
      <w:r w:rsidRPr="59D766F4">
        <w:rPr>
          <w:i/>
          <w:iCs/>
          <w:sz w:val="20"/>
          <w:szCs w:val="20"/>
          <w:lang w:val="en-US"/>
        </w:rPr>
        <w:t>RQ4</w:t>
      </w:r>
      <w:r w:rsidRPr="59D766F4">
        <w:rPr>
          <w:sz w:val="20"/>
          <w:szCs w:val="20"/>
          <w:lang w:val="en-US"/>
        </w:rPr>
        <w:t>: Do exogenous sex steroid hormones influence melatonin suppression across the</w:t>
      </w:r>
      <w:r w:rsidR="00F65A22" w:rsidRPr="59D766F4">
        <w:rPr>
          <w:sz w:val="20"/>
          <w:szCs w:val="20"/>
          <w:lang w:val="en-US"/>
        </w:rPr>
        <w:t xml:space="preserve"> contraceptive</w:t>
      </w:r>
      <w:r w:rsidRPr="59D766F4">
        <w:rPr>
          <w:sz w:val="20"/>
          <w:szCs w:val="20"/>
          <w:lang w:val="en-US"/>
        </w:rPr>
        <w:t xml:space="preserve"> pill cycle?</w:t>
      </w:r>
    </w:p>
    <w:p w14:paraId="095B1219" w14:textId="59434019" w:rsidR="00A77B3E" w:rsidRDefault="00A34C69" w:rsidP="00D313D8">
      <w:pPr>
        <w:tabs>
          <w:tab w:val="left" w:pos="450"/>
        </w:tabs>
        <w:spacing w:after="60" w:line="240" w:lineRule="auto"/>
        <w:ind w:left="91"/>
        <w:rPr>
          <w:i/>
          <w:iCs/>
          <w:sz w:val="20"/>
          <w:szCs w:val="20"/>
          <w:lang w:val="en-US"/>
        </w:rPr>
      </w:pPr>
      <w:r w:rsidRPr="59D766F4">
        <w:rPr>
          <w:i/>
          <w:iCs/>
          <w:sz w:val="20"/>
          <w:szCs w:val="20"/>
          <w:lang w:val="en-US"/>
        </w:rPr>
        <w:t>RQ5</w:t>
      </w:r>
      <w:r w:rsidRPr="59D766F4">
        <w:rPr>
          <w:sz w:val="20"/>
          <w:szCs w:val="20"/>
          <w:lang w:val="en-US"/>
        </w:rPr>
        <w:t>: Are sex</w:t>
      </w:r>
      <w:r w:rsidR="002D0F91" w:rsidRPr="59D766F4">
        <w:rPr>
          <w:sz w:val="20"/>
          <w:szCs w:val="20"/>
          <w:lang w:val="en-US"/>
        </w:rPr>
        <w:t xml:space="preserve"> </w:t>
      </w:r>
      <w:r w:rsidRPr="59D766F4">
        <w:rPr>
          <w:sz w:val="20"/>
          <w:szCs w:val="20"/>
          <w:lang w:val="en-US"/>
        </w:rPr>
        <w:t xml:space="preserve">differences in light sensitivity present earlier along the non-visual pathway, </w:t>
      </w:r>
      <w:r w:rsidR="005D2A0D" w:rsidRPr="59D766F4">
        <w:rPr>
          <w:sz w:val="20"/>
          <w:szCs w:val="20"/>
          <w:lang w:val="en-US"/>
        </w:rPr>
        <w:t xml:space="preserve">measured using photoreceptor-selective pupillometry targeting </w:t>
      </w:r>
      <w:r w:rsidRPr="59D766F4">
        <w:rPr>
          <w:sz w:val="20"/>
          <w:szCs w:val="20"/>
          <w:lang w:val="en-US"/>
        </w:rPr>
        <w:t xml:space="preserve">melanopsin? </w:t>
      </w:r>
    </w:p>
    <w:p w14:paraId="05D1F392" w14:textId="4B64E626" w:rsidR="00A77B3E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Hypotheses (where applicable)</w:t>
      </w:r>
    </w:p>
    <w:p w14:paraId="31A49CDD" w14:textId="4C5E3158" w:rsidR="00A34C69" w:rsidRDefault="00A34C69" w:rsidP="59D766F4">
      <w:pPr>
        <w:tabs>
          <w:tab w:val="left" w:pos="450"/>
        </w:tabs>
        <w:spacing w:after="60" w:line="240" w:lineRule="auto"/>
        <w:ind w:left="90"/>
        <w:jc w:val="both"/>
        <w:rPr>
          <w:rStyle w:val="eop"/>
          <w:rFonts w:eastAsiaTheme="minorEastAsia"/>
          <w:sz w:val="20"/>
          <w:szCs w:val="20"/>
          <w:shd w:val="clear" w:color="auto" w:fill="FFFFFF"/>
        </w:rPr>
      </w:pPr>
      <w:r w:rsidRPr="59D766F4">
        <w:rPr>
          <w:i/>
          <w:iCs/>
          <w:sz w:val="20"/>
          <w:szCs w:val="20"/>
          <w:u w:val="single"/>
          <w:lang w:val="en-US"/>
        </w:rPr>
        <w:t>Confirmatory CH1a</w:t>
      </w:r>
      <w:r>
        <w:rPr>
          <w:sz w:val="20"/>
          <w:szCs w:val="20"/>
          <w:lang w:val="en-US"/>
        </w:rPr>
        <w:t xml:space="preserve">: 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We hypothesise an effect of sex on melatonin suppression outcomes, with female participants exhibiting greater melatonin suppression by bright light compared to male participants.</w:t>
      </w:r>
    </w:p>
    <w:p w14:paraId="4BD4F589" w14:textId="4B73CB0D" w:rsidR="00A34C69" w:rsidRDefault="00A34C69" w:rsidP="59D766F4">
      <w:pPr>
        <w:tabs>
          <w:tab w:val="left" w:pos="450"/>
        </w:tabs>
        <w:spacing w:after="60" w:line="240" w:lineRule="auto"/>
        <w:ind w:left="90"/>
        <w:jc w:val="both"/>
        <w:rPr>
          <w:rStyle w:val="eop"/>
          <w:rFonts w:eastAsiaTheme="minorEastAsia"/>
          <w:sz w:val="20"/>
          <w:szCs w:val="20"/>
          <w:shd w:val="clear" w:color="auto" w:fill="FFFFFF"/>
        </w:rPr>
      </w:pPr>
      <w:r w:rsidRPr="59D766F4">
        <w:rPr>
          <w:i/>
          <w:iCs/>
          <w:sz w:val="20"/>
          <w:szCs w:val="20"/>
          <w:u w:val="single"/>
          <w:lang w:val="en-US"/>
        </w:rPr>
        <w:t>Confirmatory CH1b</w:t>
      </w:r>
      <w:r>
        <w:rPr>
          <w:sz w:val="20"/>
          <w:szCs w:val="20"/>
          <w:lang w:val="en-US"/>
        </w:rPr>
        <w:t xml:space="preserve">: 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We hypothesise an effect of sex on melanopsin</w:t>
      </w:r>
      <w:r w:rsidR="00B41A66"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 xml:space="preserve"> sensitivity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, whereby females exhibit higher melanopsi</w:t>
      </w:r>
      <w:r w:rsidR="00B41A66"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 xml:space="preserve">n-mediated pupil responses 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than males.</w:t>
      </w:r>
    </w:p>
    <w:p w14:paraId="3C6FA7E4" w14:textId="2D0ED831" w:rsidR="00A34C69" w:rsidRDefault="00A34C69" w:rsidP="59D766F4">
      <w:pPr>
        <w:tabs>
          <w:tab w:val="left" w:pos="450"/>
        </w:tabs>
        <w:spacing w:after="60" w:line="240" w:lineRule="auto"/>
        <w:ind w:left="90"/>
        <w:jc w:val="both"/>
        <w:rPr>
          <w:rFonts w:eastAsiaTheme="minorEastAsia"/>
          <w:sz w:val="20"/>
          <w:szCs w:val="20"/>
          <w:shd w:val="clear" w:color="auto" w:fill="FFFFFF"/>
        </w:rPr>
      </w:pPr>
      <w:r w:rsidRPr="59D766F4">
        <w:rPr>
          <w:rStyle w:val="eop"/>
          <w:rFonts w:eastAsiaTheme="minorEastAsia"/>
          <w:i/>
          <w:iCs/>
          <w:sz w:val="20"/>
          <w:szCs w:val="20"/>
          <w:u w:val="single"/>
          <w:shd w:val="clear" w:color="auto" w:fill="FFFFFF"/>
        </w:rPr>
        <w:t>Confirmatory CH2</w:t>
      </w:r>
      <w:r w:rsidRPr="59D766F4">
        <w:rPr>
          <w:rStyle w:val="eop"/>
          <w:rFonts w:eastAsiaTheme="minorEastAsia"/>
          <w:sz w:val="20"/>
          <w:szCs w:val="20"/>
          <w:shd w:val="clear" w:color="auto" w:fill="FFFFFF"/>
        </w:rPr>
        <w:t xml:space="preserve">: </w:t>
      </w:r>
      <w:r w:rsidRPr="59D766F4">
        <w:rPr>
          <w:rFonts w:eastAsiaTheme="minorEastAsia"/>
          <w:sz w:val="20"/>
          <w:szCs w:val="20"/>
          <w:shd w:val="clear" w:color="auto" w:fill="FFFFFF"/>
        </w:rPr>
        <w:t xml:space="preserve">We hypothesise that melatonin suppression differs between naturally cycling individuals (NC group), individuals taking </w:t>
      </w:r>
      <w:r w:rsidR="00F65A22" w:rsidRPr="59D766F4">
        <w:rPr>
          <w:rFonts w:eastAsiaTheme="minorEastAsia"/>
          <w:sz w:val="20"/>
          <w:szCs w:val="20"/>
          <w:shd w:val="clear" w:color="auto" w:fill="FFFFFF"/>
        </w:rPr>
        <w:t xml:space="preserve">monophasic combined </w:t>
      </w:r>
      <w:r w:rsidRPr="59D766F4">
        <w:rPr>
          <w:rFonts w:eastAsiaTheme="minorEastAsia"/>
          <w:sz w:val="20"/>
          <w:szCs w:val="20"/>
          <w:shd w:val="clear" w:color="auto" w:fill="FFFFFF"/>
        </w:rPr>
        <w:t xml:space="preserve">oral contraceptives (MCOC group), and </w:t>
      </w:r>
      <w:r w:rsidR="005D2A0D" w:rsidRPr="59D766F4">
        <w:rPr>
          <w:rFonts w:eastAsiaTheme="minorEastAsia"/>
          <w:sz w:val="20"/>
          <w:szCs w:val="20"/>
          <w:shd w:val="clear" w:color="auto" w:fill="FFFFFF"/>
        </w:rPr>
        <w:t xml:space="preserve">male participants </w:t>
      </w:r>
      <w:r w:rsidRPr="59D766F4">
        <w:rPr>
          <w:rFonts w:eastAsiaTheme="minorEastAsia"/>
          <w:sz w:val="20"/>
          <w:szCs w:val="20"/>
          <w:shd w:val="clear" w:color="auto" w:fill="FFFFFF"/>
        </w:rPr>
        <w:t>(HM group).</w:t>
      </w:r>
    </w:p>
    <w:p w14:paraId="370B4755" w14:textId="2F0F6115" w:rsidR="00B41A66" w:rsidRDefault="00B41A66" w:rsidP="59D766F4">
      <w:pPr>
        <w:tabs>
          <w:tab w:val="left" w:pos="450"/>
        </w:tabs>
        <w:spacing w:after="60" w:line="240" w:lineRule="auto"/>
        <w:ind w:left="90"/>
        <w:jc w:val="both"/>
        <w:rPr>
          <w:rStyle w:val="eop"/>
          <w:rFonts w:eastAsiaTheme="minorEastAsia"/>
          <w:sz w:val="20"/>
          <w:szCs w:val="20"/>
          <w:shd w:val="clear" w:color="auto" w:fill="FFFFFF"/>
        </w:rPr>
      </w:pPr>
      <w:r w:rsidRPr="59D766F4">
        <w:rPr>
          <w:rStyle w:val="scxw134620069"/>
          <w:rFonts w:eastAsiaTheme="minorEastAsia"/>
          <w:i/>
          <w:iCs/>
          <w:sz w:val="20"/>
          <w:szCs w:val="20"/>
          <w:u w:val="single"/>
          <w:shd w:val="clear" w:color="auto" w:fill="FFFFFF"/>
        </w:rPr>
        <w:t>Confirmatory CH3</w:t>
      </w:r>
      <w:r w:rsidRPr="59D766F4">
        <w:rPr>
          <w:rStyle w:val="scxw134620069"/>
          <w:rFonts w:eastAsiaTheme="minorEastAsia"/>
          <w:sz w:val="20"/>
          <w:szCs w:val="20"/>
          <w:shd w:val="clear" w:color="auto" w:fill="FFFFFF"/>
        </w:rPr>
        <w:t xml:space="preserve">: 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 xml:space="preserve">In </w:t>
      </w:r>
      <w:r w:rsidR="005D2A0D"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the NC group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, we hypothesise an effect of endogenous sex steroid hormones estradiol (E2) and progesterone (P4) on melatonin suppression.</w:t>
      </w:r>
    </w:p>
    <w:p w14:paraId="6279DB23" w14:textId="4232458E" w:rsidR="00A34C69" w:rsidRPr="00B41A66" w:rsidDel="005D2A0D" w:rsidRDefault="00B41A66" w:rsidP="59D766F4">
      <w:pPr>
        <w:tabs>
          <w:tab w:val="left" w:pos="450"/>
        </w:tabs>
        <w:spacing w:after="60" w:line="240" w:lineRule="auto"/>
        <w:ind w:left="90"/>
        <w:jc w:val="both"/>
        <w:rPr>
          <w:rStyle w:val="scxw54165655"/>
          <w:rFonts w:eastAsiaTheme="minorEastAsia"/>
          <w:i/>
          <w:iCs/>
          <w:sz w:val="20"/>
          <w:szCs w:val="20"/>
          <w:lang w:val="en-US"/>
        </w:rPr>
      </w:pPr>
      <w:r w:rsidRPr="59D766F4">
        <w:rPr>
          <w:i/>
          <w:iCs/>
          <w:sz w:val="20"/>
          <w:szCs w:val="20"/>
          <w:u w:val="single"/>
          <w:shd w:val="clear" w:color="auto" w:fill="FFFFFF"/>
        </w:rPr>
        <w:t>Confirmatory CH4</w:t>
      </w:r>
      <w:r>
        <w:rPr>
          <w:sz w:val="20"/>
          <w:szCs w:val="20"/>
          <w:shd w:val="clear" w:color="auto" w:fill="FFFFFF"/>
        </w:rPr>
        <w:t xml:space="preserve">: 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 xml:space="preserve">In </w:t>
      </w:r>
      <w:r w:rsidR="005D2A0D"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the MCOC group</w:t>
      </w:r>
      <w:r w:rsidRPr="59D766F4">
        <w:rPr>
          <w:rStyle w:val="normaltextrun"/>
          <w:rFonts w:eastAsiaTheme="majorEastAsia"/>
          <w:sz w:val="20"/>
          <w:szCs w:val="20"/>
          <w:shd w:val="clear" w:color="auto" w:fill="FFFFFF"/>
        </w:rPr>
        <w:t>, we hypothesise an effect of ethinylestradiol (EE) and synthetic progestin (SP) on melatonin suppression.</w:t>
      </w:r>
    </w:p>
    <w:p w14:paraId="77D8C945" w14:textId="089BF5D4" w:rsidR="00A77B3E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Study design and methods</w:t>
      </w:r>
    </w:p>
    <w:p w14:paraId="52AE4A0F" w14:textId="488085FF" w:rsidR="00A77B3E" w:rsidRDefault="00B41A66" w:rsidP="59D766F4">
      <w:pPr>
        <w:tabs>
          <w:tab w:val="left" w:pos="450"/>
        </w:tabs>
        <w:spacing w:after="60" w:line="240" w:lineRule="auto"/>
        <w:ind w:left="90"/>
        <w:jc w:val="both"/>
        <w:rPr>
          <w:sz w:val="20"/>
          <w:szCs w:val="20"/>
          <w:lang w:val="en-US"/>
        </w:rPr>
      </w:pPr>
      <w:r w:rsidRPr="59D766F4">
        <w:rPr>
          <w:sz w:val="20"/>
          <w:szCs w:val="20"/>
          <w:lang w:val="en-US"/>
        </w:rPr>
        <w:t xml:space="preserve">In this within-subjects study, healthy participants (aged 23-35) will perform four experimental sessions </w:t>
      </w:r>
      <w:r w:rsidR="00E05F26" w:rsidRPr="59D766F4">
        <w:rPr>
          <w:sz w:val="20"/>
          <w:szCs w:val="20"/>
          <w:lang w:val="en-US"/>
        </w:rPr>
        <w:t xml:space="preserve">in the evening from </w:t>
      </w:r>
      <w:r w:rsidR="4DA3D112" w:rsidRPr="59D766F4">
        <w:rPr>
          <w:sz w:val="20"/>
          <w:szCs w:val="20"/>
          <w:lang w:val="en-US"/>
        </w:rPr>
        <w:t>7</w:t>
      </w:r>
      <w:r w:rsidR="00E05F26" w:rsidRPr="59D766F4">
        <w:rPr>
          <w:sz w:val="20"/>
          <w:szCs w:val="20"/>
          <w:lang w:val="en-US"/>
        </w:rPr>
        <w:t xml:space="preserve"> hours from habitual bedtime (HBT)</w:t>
      </w:r>
      <w:r w:rsidR="58240E37" w:rsidRPr="59D766F4">
        <w:rPr>
          <w:sz w:val="20"/>
          <w:szCs w:val="20"/>
          <w:lang w:val="en-US"/>
        </w:rPr>
        <w:t xml:space="preserve"> to 1 hour</w:t>
      </w:r>
      <w:r w:rsidR="00E05F26" w:rsidRPr="59D766F4">
        <w:rPr>
          <w:sz w:val="20"/>
          <w:szCs w:val="20"/>
          <w:lang w:val="en-US"/>
        </w:rPr>
        <w:t xml:space="preserve"> </w:t>
      </w:r>
      <w:r w:rsidR="7645795A" w:rsidRPr="59D766F4">
        <w:rPr>
          <w:sz w:val="20"/>
          <w:szCs w:val="20"/>
          <w:lang w:val="en-US"/>
        </w:rPr>
        <w:t>after</w:t>
      </w:r>
      <w:r w:rsidR="00E05F26" w:rsidRPr="59D766F4">
        <w:rPr>
          <w:sz w:val="20"/>
          <w:szCs w:val="20"/>
          <w:lang w:val="en-US"/>
        </w:rPr>
        <w:t xml:space="preserve"> HBT. </w:t>
      </w:r>
      <w:r w:rsidR="73AF3EEC" w:rsidRPr="59D766F4">
        <w:rPr>
          <w:sz w:val="20"/>
          <w:szCs w:val="20"/>
          <w:lang w:val="en-US"/>
        </w:rPr>
        <w:t>M</w:t>
      </w:r>
      <w:r w:rsidRPr="59D766F4">
        <w:rPr>
          <w:sz w:val="20"/>
          <w:szCs w:val="20"/>
          <w:lang w:val="en-US"/>
        </w:rPr>
        <w:t>elanopsin sensitivity and melatonin suppression by bright light</w:t>
      </w:r>
      <w:r w:rsidR="00E05F26" w:rsidRPr="59D766F4">
        <w:rPr>
          <w:sz w:val="20"/>
          <w:szCs w:val="20"/>
          <w:lang w:val="en-US"/>
        </w:rPr>
        <w:t xml:space="preserve"> from a head-mounted display</w:t>
      </w:r>
      <w:r w:rsidR="0ED60640" w:rsidRPr="59D766F4">
        <w:rPr>
          <w:sz w:val="20"/>
          <w:szCs w:val="20"/>
          <w:lang w:val="en-US"/>
        </w:rPr>
        <w:t xml:space="preserve"> </w:t>
      </w:r>
      <w:r w:rsidR="00305AC3" w:rsidRPr="59D766F4">
        <w:rPr>
          <w:sz w:val="20"/>
          <w:szCs w:val="20"/>
          <w:lang w:val="en-US"/>
        </w:rPr>
        <w:t>(~</w:t>
      </w:r>
      <w:r w:rsidR="4B3E6EEB" w:rsidRPr="59D766F4">
        <w:rPr>
          <w:sz w:val="20"/>
          <w:szCs w:val="20"/>
          <w:lang w:val="en-US"/>
        </w:rPr>
        <w:t>90</w:t>
      </w:r>
      <w:r w:rsidR="00305AC3" w:rsidRPr="59D766F4">
        <w:rPr>
          <w:sz w:val="20"/>
          <w:szCs w:val="20"/>
          <w:lang w:val="en-US"/>
        </w:rPr>
        <w:t xml:space="preserve"> lux melanopic equivalent daylight illuminance</w:t>
      </w:r>
      <w:r w:rsidR="46812217" w:rsidRPr="59D766F4">
        <w:rPr>
          <w:sz w:val="20"/>
          <w:szCs w:val="20"/>
          <w:lang w:val="en-US"/>
        </w:rPr>
        <w:t>)</w:t>
      </w:r>
      <w:r w:rsidR="00305AC3" w:rsidRPr="59D766F4">
        <w:rPr>
          <w:sz w:val="20"/>
          <w:szCs w:val="20"/>
          <w:lang w:val="en-US"/>
        </w:rPr>
        <w:t xml:space="preserve"> </w:t>
      </w:r>
      <w:r w:rsidRPr="59D766F4">
        <w:rPr>
          <w:sz w:val="20"/>
          <w:szCs w:val="20"/>
          <w:lang w:val="en-US"/>
        </w:rPr>
        <w:t xml:space="preserve">will be measured. Sample size </w:t>
      </w:r>
      <w:r w:rsidR="005D2A0D" w:rsidRPr="59D766F4">
        <w:rPr>
          <w:sz w:val="20"/>
          <w:szCs w:val="20"/>
          <w:lang w:val="en-US"/>
        </w:rPr>
        <w:t>is set to a</w:t>
      </w:r>
      <w:r w:rsidRPr="59D766F4">
        <w:rPr>
          <w:sz w:val="20"/>
          <w:szCs w:val="20"/>
          <w:lang w:val="en-US"/>
        </w:rPr>
        <w:t xml:space="preserve"> max</w:t>
      </w:r>
      <w:r w:rsidR="005D2A0D" w:rsidRPr="59D766F4">
        <w:rPr>
          <w:sz w:val="20"/>
          <w:szCs w:val="20"/>
          <w:lang w:val="en-US"/>
        </w:rPr>
        <w:t>imum of</w:t>
      </w:r>
      <w:r w:rsidRPr="59D766F4">
        <w:rPr>
          <w:sz w:val="20"/>
          <w:szCs w:val="20"/>
          <w:lang w:val="en-US"/>
        </w:rPr>
        <w:t xml:space="preserve"> n=12 for each group</w:t>
      </w:r>
      <w:r w:rsidR="005D2A0D" w:rsidRPr="59D766F4">
        <w:rPr>
          <w:sz w:val="20"/>
          <w:szCs w:val="20"/>
          <w:lang w:val="en-US"/>
        </w:rPr>
        <w:t xml:space="preserve"> (total n=36) due to resource limitations, with</w:t>
      </w:r>
      <w:r w:rsidR="004955A4" w:rsidRPr="59D766F4">
        <w:rPr>
          <w:sz w:val="20"/>
          <w:szCs w:val="20"/>
          <w:lang w:val="en-US"/>
        </w:rPr>
        <w:t xml:space="preserve"> careful simulations to be performed using the Bayes Factor Design Analysis framework</w:t>
      </w:r>
      <w:r w:rsidR="005D2A0D" w:rsidRPr="59D766F4">
        <w:rPr>
          <w:sz w:val="20"/>
          <w:szCs w:val="20"/>
          <w:lang w:val="en-US"/>
        </w:rPr>
        <w:t xml:space="preserve">. </w:t>
      </w:r>
      <w:r w:rsidR="00B21B86" w:rsidRPr="59D766F4">
        <w:rPr>
          <w:sz w:val="20"/>
          <w:szCs w:val="20"/>
          <w:lang w:val="en-US"/>
        </w:rPr>
        <w:t xml:space="preserve">For the NC group, cycle tracking using at-home ovulation tests and menses onset reporting will be used to schedule experimental visits during the mid-follicular, late-follicular, mid-luteal, and peri-menstrual </w:t>
      </w:r>
      <w:r w:rsidR="00D313D8">
        <w:rPr>
          <w:sz w:val="20"/>
          <w:szCs w:val="20"/>
          <w:lang w:val="en-US"/>
        </w:rPr>
        <w:t>phases</w:t>
      </w:r>
      <w:r w:rsidR="00B21B86" w:rsidRPr="59D766F4">
        <w:rPr>
          <w:sz w:val="20"/>
          <w:szCs w:val="20"/>
          <w:lang w:val="en-US"/>
        </w:rPr>
        <w:t>, thus capturing</w:t>
      </w:r>
      <w:r w:rsidR="00D87C27" w:rsidRPr="59D766F4">
        <w:rPr>
          <w:sz w:val="20"/>
          <w:szCs w:val="20"/>
          <w:lang w:val="en-US"/>
        </w:rPr>
        <w:t xml:space="preserve"> four</w:t>
      </w:r>
      <w:r w:rsidR="00B21B86" w:rsidRPr="59D766F4">
        <w:rPr>
          <w:sz w:val="20"/>
          <w:szCs w:val="20"/>
          <w:lang w:val="en-US"/>
        </w:rPr>
        <w:t xml:space="preserve"> different hormonal levels. For the MCOC group, weekly experimental sessions </w:t>
      </w:r>
      <w:r w:rsidR="002D0F91" w:rsidRPr="59D766F4">
        <w:rPr>
          <w:sz w:val="20"/>
          <w:szCs w:val="20"/>
          <w:lang w:val="en-US"/>
        </w:rPr>
        <w:t xml:space="preserve">over four weeks </w:t>
      </w:r>
      <w:r w:rsidR="00B21B86" w:rsidRPr="59D766F4">
        <w:rPr>
          <w:sz w:val="20"/>
          <w:szCs w:val="20"/>
          <w:lang w:val="en-US"/>
        </w:rPr>
        <w:t>will be scheduled to capture hormonal levels during the pill active (</w:t>
      </w:r>
      <w:r w:rsidR="00E00F27">
        <w:rPr>
          <w:sz w:val="20"/>
          <w:szCs w:val="20"/>
          <w:lang w:val="en-US"/>
        </w:rPr>
        <w:t>n=3</w:t>
      </w:r>
      <w:r w:rsidR="00D87C27" w:rsidRPr="59D766F4">
        <w:rPr>
          <w:sz w:val="20"/>
          <w:szCs w:val="20"/>
          <w:lang w:val="en-US"/>
        </w:rPr>
        <w:t xml:space="preserve"> visits</w:t>
      </w:r>
      <w:r w:rsidR="00B21B86" w:rsidRPr="59D766F4">
        <w:rPr>
          <w:sz w:val="20"/>
          <w:szCs w:val="20"/>
          <w:lang w:val="en-US"/>
        </w:rPr>
        <w:t>) and inactive (n=1</w:t>
      </w:r>
      <w:r w:rsidR="00D87C27" w:rsidRPr="59D766F4">
        <w:rPr>
          <w:sz w:val="20"/>
          <w:szCs w:val="20"/>
          <w:lang w:val="en-US"/>
        </w:rPr>
        <w:t xml:space="preserve"> visit</w:t>
      </w:r>
      <w:r w:rsidR="00B21B86" w:rsidRPr="59D766F4">
        <w:rPr>
          <w:sz w:val="20"/>
          <w:szCs w:val="20"/>
          <w:lang w:val="en-US"/>
        </w:rPr>
        <w:t xml:space="preserve">) phases. </w:t>
      </w:r>
      <w:r w:rsidR="002D0F91" w:rsidRPr="59D766F4">
        <w:rPr>
          <w:sz w:val="20"/>
          <w:szCs w:val="20"/>
          <w:lang w:val="en-US"/>
        </w:rPr>
        <w:t xml:space="preserve">HM group participants will perform weekly experimental sessions over four weeks to match the experimental visits of the NC and MCOC groups. </w:t>
      </w:r>
      <w:r w:rsidR="00F470E8" w:rsidRPr="59D766F4">
        <w:rPr>
          <w:sz w:val="20"/>
          <w:szCs w:val="20"/>
          <w:lang w:val="en-US"/>
        </w:rPr>
        <w:t>A</w:t>
      </w:r>
      <w:r w:rsidR="002D0F91" w:rsidRPr="59D766F4">
        <w:rPr>
          <w:sz w:val="20"/>
          <w:szCs w:val="20"/>
          <w:lang w:val="en-US"/>
        </w:rPr>
        <w:t xml:space="preserve">ll participants will undergo </w:t>
      </w:r>
      <w:r w:rsidR="00D87C27" w:rsidRPr="59D766F4">
        <w:rPr>
          <w:sz w:val="20"/>
          <w:szCs w:val="20"/>
          <w:lang w:val="en-US"/>
        </w:rPr>
        <w:t>a</w:t>
      </w:r>
      <w:r w:rsidR="00755D66" w:rsidRPr="59D766F4">
        <w:rPr>
          <w:sz w:val="20"/>
          <w:szCs w:val="20"/>
          <w:lang w:val="en-US"/>
        </w:rPr>
        <w:t>n</w:t>
      </w:r>
      <w:r w:rsidR="002D0F91" w:rsidRPr="59D766F4">
        <w:rPr>
          <w:sz w:val="20"/>
          <w:szCs w:val="20"/>
          <w:lang w:val="en-US"/>
        </w:rPr>
        <w:t xml:space="preserve"> additional session </w:t>
      </w:r>
      <w:r w:rsidR="00E05F26" w:rsidRPr="59D766F4">
        <w:rPr>
          <w:sz w:val="20"/>
          <w:szCs w:val="20"/>
          <w:lang w:val="en-US"/>
        </w:rPr>
        <w:t xml:space="preserve">in which </w:t>
      </w:r>
      <w:r w:rsidR="002D0F91" w:rsidRPr="59D766F4">
        <w:rPr>
          <w:sz w:val="20"/>
          <w:szCs w:val="20"/>
          <w:lang w:val="en-US"/>
        </w:rPr>
        <w:t>melatonin will be measured in dim light</w:t>
      </w:r>
      <w:r w:rsidR="00F470E8" w:rsidRPr="59D766F4">
        <w:rPr>
          <w:sz w:val="20"/>
          <w:szCs w:val="20"/>
          <w:lang w:val="en-US"/>
        </w:rPr>
        <w:t xml:space="preserve"> (&lt;10 l</w:t>
      </w:r>
      <w:r w:rsidR="00D313D8">
        <w:rPr>
          <w:sz w:val="20"/>
          <w:szCs w:val="20"/>
          <w:lang w:val="en-US"/>
        </w:rPr>
        <w:t>u</w:t>
      </w:r>
      <w:r w:rsidR="00F470E8" w:rsidRPr="59D766F4">
        <w:rPr>
          <w:sz w:val="20"/>
          <w:szCs w:val="20"/>
          <w:lang w:val="en-US"/>
        </w:rPr>
        <w:t>x)</w:t>
      </w:r>
      <w:r w:rsidR="00E05F26" w:rsidRPr="59D766F4">
        <w:rPr>
          <w:sz w:val="20"/>
          <w:szCs w:val="20"/>
          <w:lang w:val="en-US"/>
        </w:rPr>
        <w:t xml:space="preserve"> </w:t>
      </w:r>
      <w:r w:rsidR="002D0F91" w:rsidRPr="59D766F4">
        <w:rPr>
          <w:sz w:val="20"/>
          <w:szCs w:val="20"/>
          <w:lang w:val="en-US"/>
        </w:rPr>
        <w:t>as a control</w:t>
      </w:r>
      <w:r w:rsidR="00755D66" w:rsidRPr="59D766F4">
        <w:rPr>
          <w:sz w:val="20"/>
          <w:szCs w:val="20"/>
          <w:lang w:val="en-US"/>
        </w:rPr>
        <w:t xml:space="preserve"> to calculate melatonin suppression</w:t>
      </w:r>
      <w:r w:rsidR="00946516" w:rsidRPr="59D766F4">
        <w:rPr>
          <w:sz w:val="20"/>
          <w:szCs w:val="20"/>
          <w:lang w:val="en-US"/>
        </w:rPr>
        <w:t>.</w:t>
      </w:r>
    </w:p>
    <w:p w14:paraId="035C142B" w14:textId="6BAFCA33" w:rsidR="00A77B3E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Key analyses that will test the hypotheses and/or answer the research question(s)</w:t>
      </w:r>
    </w:p>
    <w:p w14:paraId="7E7E6C9D" w14:textId="598CE24C" w:rsidR="00A77B3E" w:rsidRDefault="00755D66" w:rsidP="59D766F4">
      <w:pPr>
        <w:tabs>
          <w:tab w:val="left" w:pos="450"/>
        </w:tabs>
        <w:spacing w:after="60" w:line="240" w:lineRule="auto"/>
        <w:ind w:left="90"/>
        <w:jc w:val="both"/>
        <w:rPr>
          <w:sz w:val="20"/>
          <w:szCs w:val="20"/>
          <w:lang w:val="en-US"/>
        </w:rPr>
      </w:pPr>
      <w:r w:rsidRPr="59D766F4">
        <w:rPr>
          <w:sz w:val="20"/>
          <w:szCs w:val="20"/>
          <w:lang w:val="en-US"/>
        </w:rPr>
        <w:t>All confirmatory hypotheses will be examined using linear mixed-effects models</w:t>
      </w:r>
      <w:r w:rsidR="00E05F26" w:rsidRPr="59D766F4">
        <w:rPr>
          <w:sz w:val="20"/>
          <w:szCs w:val="20"/>
          <w:lang w:val="en-US"/>
        </w:rPr>
        <w:t xml:space="preserve"> implemented in </w:t>
      </w:r>
      <w:r w:rsidR="00E00F27">
        <w:rPr>
          <w:sz w:val="20"/>
          <w:szCs w:val="20"/>
          <w:lang w:val="en-US"/>
        </w:rPr>
        <w:t xml:space="preserve">the R package </w:t>
      </w:r>
      <w:r w:rsidR="00E00F27" w:rsidRPr="00D313D8">
        <w:rPr>
          <w:i/>
          <w:iCs/>
          <w:sz w:val="20"/>
          <w:szCs w:val="20"/>
          <w:lang w:val="en-US"/>
        </w:rPr>
        <w:t>lme4</w:t>
      </w:r>
      <w:r w:rsidRPr="59D766F4">
        <w:rPr>
          <w:sz w:val="20"/>
          <w:szCs w:val="20"/>
          <w:lang w:val="en-US"/>
        </w:rPr>
        <w:t>, and the Bayes Factor</w:t>
      </w:r>
      <w:r w:rsidR="00A171E7" w:rsidRPr="59D766F4">
        <w:rPr>
          <w:sz w:val="20"/>
          <w:szCs w:val="20"/>
          <w:lang w:val="en-US"/>
        </w:rPr>
        <w:t xml:space="preserve"> (BF)</w:t>
      </w:r>
      <w:r w:rsidRPr="59D766F4">
        <w:rPr>
          <w:sz w:val="20"/>
          <w:szCs w:val="20"/>
          <w:lang w:val="en-US"/>
        </w:rPr>
        <w:t xml:space="preserve"> will be used to calculate the evidence strength of each hypothesis</w:t>
      </w:r>
      <w:r w:rsidR="00A171E7" w:rsidRPr="59D766F4">
        <w:rPr>
          <w:sz w:val="20"/>
          <w:szCs w:val="20"/>
          <w:lang w:val="en-US"/>
        </w:rPr>
        <w:t xml:space="preserve"> (conclusive evidence for a given hypothesis: BF&gt;10)</w:t>
      </w:r>
      <w:r w:rsidRPr="59D766F4">
        <w:rPr>
          <w:sz w:val="20"/>
          <w:szCs w:val="20"/>
          <w:lang w:val="en-US"/>
        </w:rPr>
        <w:t>. For CH1a and CH1b, the fixed effects will be sex and light history. For CH2, the fixed effects of interest will be group (NC/MCOC/HM) and light history. For CH3, the fixed effects will be E2 levels, P4 levels and E2</w:t>
      </w:r>
      <w:r w:rsidR="09A92ADF" w:rsidRPr="59D766F4">
        <w:rPr>
          <w:sz w:val="20"/>
          <w:szCs w:val="20"/>
          <w:lang w:val="en-US"/>
        </w:rPr>
        <w:t>×</w:t>
      </w:r>
      <w:r w:rsidRPr="59D766F4">
        <w:rPr>
          <w:sz w:val="20"/>
          <w:szCs w:val="20"/>
          <w:lang w:val="en-US"/>
        </w:rPr>
        <w:t xml:space="preserve">P4 levels interaction. </w:t>
      </w:r>
      <w:r w:rsidR="02060DBB" w:rsidRPr="59D766F4">
        <w:rPr>
          <w:sz w:val="20"/>
          <w:szCs w:val="20"/>
          <w:lang w:val="en-US"/>
        </w:rPr>
        <w:t>F</w:t>
      </w:r>
      <w:r w:rsidR="00A171E7" w:rsidRPr="59D766F4">
        <w:rPr>
          <w:sz w:val="20"/>
          <w:szCs w:val="20"/>
          <w:lang w:val="en-US"/>
        </w:rPr>
        <w:t>or CH4, EE levels, SP levels, and EE</w:t>
      </w:r>
      <w:r w:rsidR="00A83E17" w:rsidRPr="59D766F4">
        <w:rPr>
          <w:sz w:val="20"/>
          <w:szCs w:val="20"/>
          <w:lang w:val="en-US"/>
        </w:rPr>
        <w:t>×</w:t>
      </w:r>
      <w:r w:rsidR="00A171E7" w:rsidRPr="59D766F4">
        <w:rPr>
          <w:sz w:val="20"/>
          <w:szCs w:val="20"/>
          <w:lang w:val="en-US"/>
        </w:rPr>
        <w:t xml:space="preserve">SP levels interaction will be </w:t>
      </w:r>
      <w:r w:rsidR="002D7C45" w:rsidRPr="59D766F4">
        <w:rPr>
          <w:sz w:val="20"/>
          <w:szCs w:val="20"/>
          <w:lang w:val="en-US"/>
        </w:rPr>
        <w:t xml:space="preserve">used as </w:t>
      </w:r>
      <w:r w:rsidR="00A171E7" w:rsidRPr="59D766F4">
        <w:rPr>
          <w:sz w:val="20"/>
          <w:szCs w:val="20"/>
          <w:lang w:val="en-US"/>
        </w:rPr>
        <w:t xml:space="preserve">fixed effects. </w:t>
      </w:r>
    </w:p>
    <w:p w14:paraId="5319CFAD" w14:textId="479D519C" w:rsidR="00A77B3E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b/>
          <w:b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Conclusions that will be drawn given different results</w:t>
      </w:r>
    </w:p>
    <w:p w14:paraId="2040F771" w14:textId="6FDE1F34" w:rsidR="00A77B3E" w:rsidRDefault="00A171E7" w:rsidP="59D766F4">
      <w:pPr>
        <w:tabs>
          <w:tab w:val="left" w:pos="450"/>
        </w:tabs>
        <w:spacing w:after="60" w:line="240" w:lineRule="auto"/>
        <w:ind w:left="90"/>
        <w:jc w:val="both"/>
        <w:rPr>
          <w:sz w:val="20"/>
          <w:szCs w:val="20"/>
          <w:lang w:val="en-US"/>
        </w:rPr>
      </w:pPr>
      <w:r w:rsidRPr="59D766F4">
        <w:rPr>
          <w:sz w:val="20"/>
          <w:szCs w:val="20"/>
          <w:lang w:val="en-US"/>
        </w:rPr>
        <w:t xml:space="preserve">The results of our study will contribute to the growing evidence on potential sex differences in non-visual effects of light and its directionality. Furthermore, by performing </w:t>
      </w:r>
      <w:r w:rsidR="00E05F26" w:rsidRPr="59D766F4">
        <w:rPr>
          <w:sz w:val="20"/>
          <w:szCs w:val="20"/>
          <w:lang w:val="en-US"/>
        </w:rPr>
        <w:t xml:space="preserve">repeated </w:t>
      </w:r>
      <w:r w:rsidRPr="59D766F4">
        <w:rPr>
          <w:sz w:val="20"/>
          <w:szCs w:val="20"/>
          <w:lang w:val="en-US"/>
        </w:rPr>
        <w:t>sampling in three groups with different hormonal profiles, we</w:t>
      </w:r>
      <w:r w:rsidR="002C1EFD" w:rsidRPr="59D766F4">
        <w:rPr>
          <w:sz w:val="20"/>
          <w:szCs w:val="20"/>
          <w:lang w:val="en-US"/>
        </w:rPr>
        <w:t xml:space="preserve"> will</w:t>
      </w:r>
      <w:r w:rsidRPr="59D766F4">
        <w:rPr>
          <w:sz w:val="20"/>
          <w:szCs w:val="20"/>
          <w:lang w:val="en-US"/>
        </w:rPr>
        <w:t xml:space="preserve"> characterise whether sex steroid hormones contribute to these differences. Lastly, by investigating melanopsin sensitivity </w:t>
      </w:r>
      <w:r w:rsidR="002C1EFD" w:rsidRPr="59D766F4">
        <w:rPr>
          <w:sz w:val="20"/>
          <w:szCs w:val="20"/>
          <w:lang w:val="en-US"/>
        </w:rPr>
        <w:t>in addition</w:t>
      </w:r>
      <w:r w:rsidRPr="59D766F4">
        <w:rPr>
          <w:sz w:val="20"/>
          <w:szCs w:val="20"/>
          <w:lang w:val="en-US"/>
        </w:rPr>
        <w:t xml:space="preserve"> to melatonin suppression, we will </w:t>
      </w:r>
      <w:r w:rsidR="002C1EFD" w:rsidRPr="59D766F4">
        <w:rPr>
          <w:sz w:val="20"/>
          <w:szCs w:val="20"/>
          <w:lang w:val="en-US"/>
        </w:rPr>
        <w:t>examine</w:t>
      </w:r>
      <w:r w:rsidRPr="59D766F4">
        <w:rPr>
          <w:sz w:val="20"/>
          <w:szCs w:val="20"/>
          <w:lang w:val="en-US"/>
        </w:rPr>
        <w:t xml:space="preserve"> where along the non-visual pathway sex differences in light sensitivity may arise</w:t>
      </w:r>
      <w:r w:rsidR="007228C0" w:rsidRPr="59D766F4">
        <w:rPr>
          <w:sz w:val="20"/>
          <w:szCs w:val="20"/>
          <w:lang w:val="en-US"/>
        </w:rPr>
        <w:t>, thereby providing key mechanistic insight.</w:t>
      </w:r>
    </w:p>
    <w:p w14:paraId="77616A7C" w14:textId="2D5CFBED" w:rsidR="00A77B3E" w:rsidRDefault="00B118AC" w:rsidP="59D766F4">
      <w:pPr>
        <w:numPr>
          <w:ilvl w:val="0"/>
          <w:numId w:val="1"/>
        </w:numPr>
        <w:tabs>
          <w:tab w:val="left" w:pos="360"/>
          <w:tab w:val="left" w:pos="450"/>
        </w:tabs>
        <w:spacing w:after="60" w:line="240" w:lineRule="auto"/>
        <w:ind w:left="450"/>
        <w:rPr>
          <w:i/>
          <w:iCs/>
          <w:sz w:val="20"/>
          <w:szCs w:val="20"/>
          <w:lang w:val="en-US"/>
        </w:rPr>
      </w:pPr>
      <w:r w:rsidRPr="59D766F4">
        <w:rPr>
          <w:b/>
          <w:bCs/>
          <w:sz w:val="20"/>
          <w:szCs w:val="20"/>
          <w:lang w:val="en-US"/>
        </w:rPr>
        <w:t>Key references</w:t>
      </w:r>
    </w:p>
    <w:p w14:paraId="2645FD36" w14:textId="22D1122D" w:rsidR="002C1EFD" w:rsidRPr="00946516" w:rsidRDefault="002C1EFD" w:rsidP="00D313D8">
      <w:pPr>
        <w:tabs>
          <w:tab w:val="left" w:pos="450"/>
        </w:tabs>
        <w:spacing w:after="60" w:line="240" w:lineRule="auto"/>
        <w:ind w:left="91"/>
        <w:rPr>
          <w:sz w:val="20"/>
          <w:szCs w:val="20"/>
          <w:lang w:val="de-DE"/>
        </w:rPr>
        <w:pPrChange w:id="7" w:author="Carolina Guidolin" w:date="2025-04-17T15:16:00Z">
          <w:pPr>
            <w:tabs>
              <w:tab w:val="left" w:pos="450"/>
            </w:tabs>
            <w:spacing w:after="60" w:line="240" w:lineRule="auto"/>
            <w:ind w:left="90"/>
          </w:pPr>
        </w:pPrChange>
      </w:pPr>
      <w:r w:rsidRPr="59D766F4">
        <w:rPr>
          <w:sz w:val="20"/>
          <w:szCs w:val="20"/>
          <w:lang w:val="de-DE"/>
        </w:rPr>
        <w:t>1. Vidafar et al. (2024),</w:t>
      </w:r>
      <w:r w:rsidR="00A43A2B">
        <w:fldChar w:fldCharType="begin"/>
      </w:r>
      <w:r w:rsidR="00A43A2B" w:rsidRPr="00D313D8">
        <w:rPr>
          <w:lang w:val="de-DE"/>
          <w:rPrChange w:id="8" w:author="Carolina Guidolin" w:date="2025-04-17T15:09:00Z">
            <w:rPr/>
          </w:rPrChange>
        </w:rPr>
        <w:instrText xml:space="preserve"> HYPERLINK "https://doi.org/10.1111/jpi.12936" </w:instrText>
      </w:r>
      <w:r w:rsidR="00A43A2B">
        <w:fldChar w:fldCharType="separate"/>
      </w:r>
      <w:r w:rsidRPr="59D766F4">
        <w:rPr>
          <w:rStyle w:val="Hyperlink"/>
          <w:sz w:val="20"/>
          <w:szCs w:val="20"/>
          <w:lang w:val="de-DE"/>
        </w:rPr>
        <w:t xml:space="preserve"> https://doi.org/10.1111/jpi.12936</w:t>
      </w:r>
      <w:r w:rsidR="00A43A2B">
        <w:rPr>
          <w:rStyle w:val="Hyperlink"/>
          <w:sz w:val="20"/>
          <w:szCs w:val="20"/>
          <w:lang w:val="de-DE"/>
        </w:rPr>
        <w:fldChar w:fldCharType="end"/>
      </w:r>
    </w:p>
    <w:p w14:paraId="32D18E5D" w14:textId="0550AB32" w:rsidR="002C1EFD" w:rsidRPr="00946516" w:rsidRDefault="002C1EFD" w:rsidP="00D313D8">
      <w:pPr>
        <w:tabs>
          <w:tab w:val="left" w:pos="450"/>
        </w:tabs>
        <w:spacing w:after="60" w:line="240" w:lineRule="auto"/>
        <w:ind w:left="91"/>
        <w:rPr>
          <w:sz w:val="20"/>
          <w:szCs w:val="20"/>
          <w:lang w:val="de-DE"/>
        </w:rPr>
        <w:pPrChange w:id="9" w:author="Carolina Guidolin" w:date="2025-04-17T15:16:00Z">
          <w:pPr>
            <w:tabs>
              <w:tab w:val="left" w:pos="450"/>
            </w:tabs>
            <w:spacing w:after="60" w:line="240" w:lineRule="auto"/>
            <w:ind w:left="90"/>
          </w:pPr>
        </w:pPrChange>
      </w:pPr>
      <w:r w:rsidRPr="59D766F4">
        <w:rPr>
          <w:sz w:val="20"/>
          <w:szCs w:val="20"/>
          <w:lang w:val="de-DE"/>
        </w:rPr>
        <w:t xml:space="preserve">2. Schmalenberger et al. (2021), </w:t>
      </w:r>
      <w:r w:rsidR="00A43A2B">
        <w:fldChar w:fldCharType="begin"/>
      </w:r>
      <w:r w:rsidR="00A43A2B" w:rsidRPr="00D313D8">
        <w:rPr>
          <w:lang w:val="de-DE"/>
          <w:rPrChange w:id="10" w:author="Carolina Guidolin" w:date="2025-04-17T15:09:00Z">
            <w:rPr/>
          </w:rPrChange>
        </w:rPr>
        <w:instrText xml:space="preserve"> HYPERLINK "https://doi.org/10.1016/j.psyneuen.2020.1</w:instrText>
      </w:r>
      <w:r w:rsidR="00A43A2B" w:rsidRPr="00D313D8">
        <w:rPr>
          <w:lang w:val="de-DE"/>
          <w:rPrChange w:id="11" w:author="Carolina Guidolin" w:date="2025-04-17T15:09:00Z">
            <w:rPr/>
          </w:rPrChange>
        </w:rPr>
        <w:instrText xml:space="preserve">04895" </w:instrText>
      </w:r>
      <w:r w:rsidR="00A43A2B">
        <w:fldChar w:fldCharType="separate"/>
      </w:r>
      <w:r w:rsidRPr="59D766F4">
        <w:rPr>
          <w:rStyle w:val="Hyperlink"/>
          <w:sz w:val="20"/>
          <w:szCs w:val="20"/>
          <w:lang w:val="de-DE"/>
        </w:rPr>
        <w:t>https://doi.org/10.1016/j.psyneuen.2020.104895</w:t>
      </w:r>
      <w:r w:rsidR="00A43A2B">
        <w:rPr>
          <w:rStyle w:val="Hyperlink"/>
          <w:sz w:val="20"/>
          <w:szCs w:val="20"/>
          <w:lang w:val="de-DE"/>
        </w:rPr>
        <w:fldChar w:fldCharType="end"/>
      </w:r>
    </w:p>
    <w:p w14:paraId="2F2F50DB" w14:textId="736DAF64" w:rsidR="00E00F27" w:rsidRPr="00E00F27" w:rsidRDefault="002C1EFD" w:rsidP="00D313D8">
      <w:pPr>
        <w:tabs>
          <w:tab w:val="left" w:pos="450"/>
        </w:tabs>
        <w:spacing w:after="60" w:line="240" w:lineRule="auto"/>
        <w:ind w:left="91"/>
        <w:rPr>
          <w:color w:val="0563C1" w:themeColor="hyperlink"/>
          <w:sz w:val="20"/>
          <w:szCs w:val="20"/>
          <w:u w:val="single"/>
          <w:lang w:val="en-US"/>
          <w:rPrChange w:id="12" w:author="Carolina Guidolin" w:date="2025-04-17T15:08:00Z">
            <w:rPr>
              <w:sz w:val="20"/>
              <w:szCs w:val="20"/>
            </w:rPr>
          </w:rPrChange>
        </w:rPr>
        <w:pPrChange w:id="13" w:author="Carolina Guidolin" w:date="2025-04-17T15:16:00Z">
          <w:pPr>
            <w:tabs>
              <w:tab w:val="left" w:pos="450"/>
            </w:tabs>
            <w:spacing w:after="60" w:line="240" w:lineRule="auto"/>
            <w:ind w:left="90"/>
          </w:pPr>
        </w:pPrChange>
      </w:pPr>
      <w:r w:rsidRPr="59D766F4">
        <w:rPr>
          <w:sz w:val="20"/>
          <w:szCs w:val="20"/>
          <w:lang w:val="en-US"/>
        </w:rPr>
        <w:t xml:space="preserve">3. Mong et al. (2011), </w:t>
      </w:r>
      <w:r w:rsidR="00A43A2B">
        <w:fldChar w:fldCharType="begin"/>
      </w:r>
      <w:r w:rsidR="00A43A2B">
        <w:instrText xml:space="preserve"> HYPERLINK "https://doi.org/10.1523/JNEUROSCI.4175-11.2011" </w:instrText>
      </w:r>
      <w:r w:rsidR="00A43A2B">
        <w:fldChar w:fldCharType="separate"/>
      </w:r>
      <w:r w:rsidRPr="59D766F4">
        <w:rPr>
          <w:rStyle w:val="Hyperlink"/>
          <w:sz w:val="20"/>
          <w:szCs w:val="20"/>
          <w:lang w:val="en-US"/>
        </w:rPr>
        <w:t>https://doi.org/10.1523/JNEUROSCI.4175-11.2011</w:t>
      </w:r>
      <w:r w:rsidR="00A43A2B">
        <w:rPr>
          <w:rStyle w:val="Hyperlink"/>
          <w:sz w:val="20"/>
          <w:szCs w:val="20"/>
          <w:lang w:val="en-US"/>
        </w:rPr>
        <w:fldChar w:fldCharType="end"/>
      </w:r>
    </w:p>
    <w:sectPr w:rsidR="00E00F27" w:rsidRPr="00E00F27">
      <w:headerReference w:type="default" r:id="rId7"/>
      <w:pgSz w:w="11906" w:h="16838"/>
      <w:pgMar w:top="720" w:right="720" w:bottom="720" w:left="720" w:header="708" w:footer="708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5A923" w14:textId="77777777" w:rsidR="00A43A2B" w:rsidRDefault="00A43A2B">
      <w:pPr>
        <w:spacing w:line="240" w:lineRule="auto"/>
      </w:pPr>
      <w:r>
        <w:separator/>
      </w:r>
    </w:p>
  </w:endnote>
  <w:endnote w:type="continuationSeparator" w:id="0">
    <w:p w14:paraId="39DE6408" w14:textId="77777777" w:rsidR="00A43A2B" w:rsidRDefault="00A43A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1C8F6" w14:textId="77777777" w:rsidR="00A43A2B" w:rsidRDefault="00A43A2B">
      <w:pPr>
        <w:spacing w:line="240" w:lineRule="auto"/>
      </w:pPr>
      <w:r>
        <w:separator/>
      </w:r>
    </w:p>
  </w:footnote>
  <w:footnote w:type="continuationSeparator" w:id="0">
    <w:p w14:paraId="6D8395C2" w14:textId="77777777" w:rsidR="00A43A2B" w:rsidRDefault="00A43A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184FE" w14:textId="77777777" w:rsidR="0099651E" w:rsidRDefault="00B118AC">
    <w:pPr>
      <w:jc w:val="center"/>
      <w:rPr>
        <w:lang w:val="en-US"/>
      </w:rPr>
    </w:pPr>
    <w:r>
      <w:rPr>
        <w:b/>
        <w:bCs/>
        <w:sz w:val="20"/>
        <w:szCs w:val="20"/>
        <w:lang w:val="en-US"/>
      </w:rPr>
      <w:t>Peer Community in Registered Reports: Stage 1 Snapshot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C24048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/>
        <w:bCs/>
        <w:i/>
        <w:iCs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 w15:restartNumberingAfterBreak="0">
    <w:nsid w:val="79A33DB2"/>
    <w:multiLevelType w:val="hybridMultilevel"/>
    <w:tmpl w:val="411899B4"/>
    <w:lvl w:ilvl="0" w:tplc="F6B04750">
      <w:start w:val="4"/>
      <w:numFmt w:val="decimal"/>
      <w:lvlText w:val="%1"/>
      <w:lvlJc w:val="left"/>
      <w:pPr>
        <w:ind w:left="450" w:hanging="360"/>
      </w:pPr>
      <w:rPr>
        <w:rFonts w:ascii="Arial" w:eastAsiaTheme="minorEastAsia" w:hAnsi="Arial" w:cs="Arial" w:hint="default"/>
        <w:color w:val="auto"/>
        <w:sz w:val="12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C7272B1"/>
    <w:multiLevelType w:val="hybridMultilevel"/>
    <w:tmpl w:val="BF106136"/>
    <w:lvl w:ilvl="0" w:tplc="BFCCA3B4">
      <w:start w:val="3"/>
      <w:numFmt w:val="decimal"/>
      <w:lvlText w:val="%1"/>
      <w:lvlJc w:val="left"/>
      <w:pPr>
        <w:ind w:left="450" w:hanging="360"/>
      </w:pPr>
      <w:rPr>
        <w:rFonts w:ascii="Arial" w:eastAsiaTheme="minorEastAsia" w:hAnsi="Arial" w:cs="Arial" w:hint="default"/>
        <w:color w:val="auto"/>
        <w:sz w:val="12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ina Guidolin">
    <w15:presenceInfo w15:providerId="AD" w15:userId="S::carolina.guidolin@tum.de::db5fa790-8a77-4ce1-a0a9-91495aecc0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A5"/>
    <w:rsid w:val="000A4B5E"/>
    <w:rsid w:val="002561E7"/>
    <w:rsid w:val="002C1EFD"/>
    <w:rsid w:val="002D0F91"/>
    <w:rsid w:val="002D7C45"/>
    <w:rsid w:val="00305AC3"/>
    <w:rsid w:val="004955A4"/>
    <w:rsid w:val="005D2A0D"/>
    <w:rsid w:val="007228C0"/>
    <w:rsid w:val="00755D66"/>
    <w:rsid w:val="00920B2C"/>
    <w:rsid w:val="00946516"/>
    <w:rsid w:val="009520E9"/>
    <w:rsid w:val="0099651E"/>
    <w:rsid w:val="00A12019"/>
    <w:rsid w:val="00A171E7"/>
    <w:rsid w:val="00A34C69"/>
    <w:rsid w:val="00A43A2B"/>
    <w:rsid w:val="00A77B3E"/>
    <w:rsid w:val="00A83E17"/>
    <w:rsid w:val="00AD2AA5"/>
    <w:rsid w:val="00B118AC"/>
    <w:rsid w:val="00B21B86"/>
    <w:rsid w:val="00B41A66"/>
    <w:rsid w:val="00D313D8"/>
    <w:rsid w:val="00D87C27"/>
    <w:rsid w:val="00E00F27"/>
    <w:rsid w:val="00E05F26"/>
    <w:rsid w:val="00F470E8"/>
    <w:rsid w:val="00F65A22"/>
    <w:rsid w:val="02060DBB"/>
    <w:rsid w:val="05F9B548"/>
    <w:rsid w:val="07470CF4"/>
    <w:rsid w:val="09A92ADF"/>
    <w:rsid w:val="0ED60640"/>
    <w:rsid w:val="0FA71874"/>
    <w:rsid w:val="12969B48"/>
    <w:rsid w:val="1399D682"/>
    <w:rsid w:val="19F5719F"/>
    <w:rsid w:val="2180AFCC"/>
    <w:rsid w:val="2457ACFF"/>
    <w:rsid w:val="2C25C108"/>
    <w:rsid w:val="32270463"/>
    <w:rsid w:val="33A31FBE"/>
    <w:rsid w:val="3727BE37"/>
    <w:rsid w:val="39941462"/>
    <w:rsid w:val="46812217"/>
    <w:rsid w:val="4778F68F"/>
    <w:rsid w:val="4B3E6EEB"/>
    <w:rsid w:val="4DA3D112"/>
    <w:rsid w:val="51188F6E"/>
    <w:rsid w:val="58240E37"/>
    <w:rsid w:val="59D766F4"/>
    <w:rsid w:val="5A2FC08A"/>
    <w:rsid w:val="5C12C382"/>
    <w:rsid w:val="6608270D"/>
    <w:rsid w:val="73AF3EEC"/>
    <w:rsid w:val="745FE016"/>
    <w:rsid w:val="7645795A"/>
    <w:rsid w:val="7C36B5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4D897"/>
  <w14:defaultImageDpi w14:val="96"/>
  <w15:docId w15:val="{AE67D8EC-8CE3-4CBF-83CE-F9EF99D3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customStyle="1" w:styleId="paragraph">
    <w:name w:val="paragraph"/>
    <w:basedOn w:val="Normal"/>
    <w:rsid w:val="00A34C6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A34C69"/>
  </w:style>
  <w:style w:type="character" w:customStyle="1" w:styleId="eop">
    <w:name w:val="eop"/>
    <w:basedOn w:val="DefaultParagraphFont"/>
    <w:rsid w:val="00A34C69"/>
  </w:style>
  <w:style w:type="character" w:customStyle="1" w:styleId="scxw134620069">
    <w:name w:val="scxw134620069"/>
    <w:basedOn w:val="DefaultParagraphFont"/>
    <w:rsid w:val="00A34C69"/>
  </w:style>
  <w:style w:type="character" w:customStyle="1" w:styleId="scxw54165655">
    <w:name w:val="scxw54165655"/>
    <w:basedOn w:val="DefaultParagraphFont"/>
    <w:rsid w:val="00B41A66"/>
  </w:style>
  <w:style w:type="character" w:styleId="Hyperlink">
    <w:name w:val="Hyperlink"/>
    <w:basedOn w:val="DefaultParagraphFont"/>
    <w:rsid w:val="002C1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EF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locked/>
    <w:rsid w:val="00946516"/>
    <w:pPr>
      <w:spacing w:after="0" w:line="240" w:lineRule="auto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rsid w:val="00E05F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5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5F26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05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5F26"/>
    <w:rPr>
      <w:rFonts w:ascii="Arial" w:hAnsi="Arial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741</Words>
  <Characters>4586</Characters>
  <Application>Microsoft Office Word</Application>
  <DocSecurity>0</DocSecurity>
  <Lines>60</Lines>
  <Paragraphs>34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Guidolin</dc:creator>
  <cp:keywords/>
  <dc:description/>
  <cp:lastModifiedBy>Carolina Guidolin</cp:lastModifiedBy>
  <cp:revision>4</cp:revision>
  <dcterms:created xsi:type="dcterms:W3CDTF">2025-04-17T13:09:00Z</dcterms:created>
  <dcterms:modified xsi:type="dcterms:W3CDTF">2025-04-17T13:20:00Z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ab521fefd3c93e5c2a8ed89e7302794139b8ebccad363a08afb89c096fe1d8dd</vt:lpwstr>
  </property>
</Properties>
</file>